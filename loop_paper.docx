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8F9DD2" w14:textId="77777777" w:rsidR="00781431" w:rsidRDefault="00762E5E">
      <w:r>
        <w:t>Kate</w:t>
      </w:r>
    </w:p>
    <w:p w14:paraId="28A63BD0" w14:textId="77777777" w:rsidR="00762E5E" w:rsidRDefault="00762E5E"/>
    <w:p w14:paraId="0C51571C" w14:textId="77777777" w:rsidR="00762E5E" w:rsidRDefault="00762E5E">
      <w:r>
        <w:t>Title of my thesis</w:t>
      </w:r>
    </w:p>
    <w:p w14:paraId="278777A8" w14:textId="77777777" w:rsidR="00762E5E" w:rsidRDefault="00762E5E"/>
    <w:p w14:paraId="13064180" w14:textId="77777777" w:rsidR="00762E5E" w:rsidRDefault="00762E5E" w:rsidP="00762E5E">
      <w:pPr>
        <w:pStyle w:val="ListParagraph"/>
        <w:numPr>
          <w:ilvl w:val="0"/>
          <w:numId w:val="1"/>
        </w:numPr>
      </w:pPr>
      <w:r>
        <w:t>Introduction</w:t>
      </w:r>
    </w:p>
    <w:p w14:paraId="720B7A54" w14:textId="77777777" w:rsidR="00762E5E" w:rsidRDefault="00762E5E" w:rsidP="00762E5E">
      <w:pPr>
        <w:pStyle w:val="ListParagraph"/>
        <w:numPr>
          <w:ilvl w:val="0"/>
          <w:numId w:val="1"/>
        </w:numPr>
      </w:pPr>
      <w:r>
        <w:t>Lit review</w:t>
      </w:r>
    </w:p>
    <w:p w14:paraId="3D60D683" w14:textId="77777777" w:rsidR="00762E5E" w:rsidRDefault="00762E5E" w:rsidP="00762E5E">
      <w:pPr>
        <w:pStyle w:val="ListParagraph"/>
        <w:numPr>
          <w:ilvl w:val="0"/>
          <w:numId w:val="1"/>
        </w:numPr>
      </w:pPr>
      <w:r>
        <w:t>Analysis</w:t>
      </w:r>
    </w:p>
    <w:p w14:paraId="47122BF1" w14:textId="77777777" w:rsidR="00762E5E" w:rsidRDefault="00762E5E" w:rsidP="00762E5E">
      <w:pPr>
        <w:pStyle w:val="ListParagraph"/>
        <w:numPr>
          <w:ilvl w:val="0"/>
          <w:numId w:val="1"/>
        </w:numPr>
      </w:pPr>
      <w:bookmarkStart w:id="0" w:name="_GoBack"/>
      <w:bookmarkEnd w:id="0"/>
    </w:p>
    <w:p w14:paraId="1F2C99EA" w14:textId="77777777" w:rsidR="00762E5E" w:rsidRDefault="00762E5E"/>
    <w:sectPr w:rsidR="00762E5E" w:rsidSect="009C73D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A640F74"/>
    <w:multiLevelType w:val="hybridMultilevel"/>
    <w:tmpl w:val="F82E8D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2E5E"/>
    <w:rsid w:val="000B5582"/>
    <w:rsid w:val="000E6836"/>
    <w:rsid w:val="00124D44"/>
    <w:rsid w:val="00137403"/>
    <w:rsid w:val="00162DE0"/>
    <w:rsid w:val="001A755E"/>
    <w:rsid w:val="00215216"/>
    <w:rsid w:val="00312F3E"/>
    <w:rsid w:val="00317E00"/>
    <w:rsid w:val="003C42ED"/>
    <w:rsid w:val="004A47E9"/>
    <w:rsid w:val="00585B30"/>
    <w:rsid w:val="005B4FDA"/>
    <w:rsid w:val="006049D6"/>
    <w:rsid w:val="00623D57"/>
    <w:rsid w:val="0062694F"/>
    <w:rsid w:val="006450E6"/>
    <w:rsid w:val="00686C19"/>
    <w:rsid w:val="00740429"/>
    <w:rsid w:val="00762E5E"/>
    <w:rsid w:val="00781431"/>
    <w:rsid w:val="00807454"/>
    <w:rsid w:val="00831ABC"/>
    <w:rsid w:val="00867481"/>
    <w:rsid w:val="008930E7"/>
    <w:rsid w:val="008D39AB"/>
    <w:rsid w:val="008F0057"/>
    <w:rsid w:val="0098279C"/>
    <w:rsid w:val="009922CE"/>
    <w:rsid w:val="009C73DD"/>
    <w:rsid w:val="00A17F0A"/>
    <w:rsid w:val="00AE42F6"/>
    <w:rsid w:val="00BE7D6F"/>
    <w:rsid w:val="00C534D4"/>
    <w:rsid w:val="00C83DA7"/>
    <w:rsid w:val="00CB5AA2"/>
    <w:rsid w:val="00CD4CFE"/>
    <w:rsid w:val="00D019C3"/>
    <w:rsid w:val="00D53087"/>
    <w:rsid w:val="00D90CAF"/>
    <w:rsid w:val="00D9783C"/>
    <w:rsid w:val="00DA4F59"/>
    <w:rsid w:val="00E27EA2"/>
    <w:rsid w:val="00E46FC4"/>
    <w:rsid w:val="00E7073E"/>
    <w:rsid w:val="00E73A23"/>
    <w:rsid w:val="00E84E6D"/>
    <w:rsid w:val="00F3634C"/>
    <w:rsid w:val="00F37D6E"/>
    <w:rsid w:val="00F96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D2E82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2E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52</Characters>
  <Application>Microsoft Macintosh Word</Application>
  <DocSecurity>0</DocSecurity>
  <Lines>1</Lines>
  <Paragraphs>1</Paragraphs>
  <ScaleCrop>false</ScaleCrop>
  <LinksUpToDate>false</LinksUpToDate>
  <CharactersWithSpaces>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Jekaterina Maksimcuka</dc:creator>
  <cp:keywords/>
  <dc:description/>
  <cp:lastModifiedBy>Jekaterina Maksimcuka</cp:lastModifiedBy>
  <cp:revision>1</cp:revision>
  <dcterms:created xsi:type="dcterms:W3CDTF">2016-03-11T09:56:00Z</dcterms:created>
  <dcterms:modified xsi:type="dcterms:W3CDTF">2016-03-11T09:57:00Z</dcterms:modified>
</cp:coreProperties>
</file>